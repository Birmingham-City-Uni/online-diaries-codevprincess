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7B307" w14:textId="77777777" w:rsidR="00011EE7" w:rsidRDefault="00011EE7">
      <w:pPr>
        <w:spacing w:after="0" w:line="240" w:lineRule="auto"/>
        <w:rPr>
          <w:sz w:val="24"/>
          <w:szCs w:val="24"/>
        </w:rPr>
      </w:pPr>
    </w:p>
    <w:p w14:paraId="192BDB7A" w14:textId="77777777" w:rsidR="00011EE7" w:rsidRDefault="00C93F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09/10/2020</w:t>
      </w:r>
    </w:p>
    <w:p w14:paraId="428F992F" w14:textId="77777777" w:rsidR="00011EE7" w:rsidRDefault="00C93F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CMP4271 Professional Practice for Games Development</w:t>
      </w:r>
    </w:p>
    <w:p w14:paraId="19F46CF4" w14:textId="15676472" w:rsidR="00011EE7" w:rsidRDefault="00C93F29">
      <w:pPr>
        <w:rPr>
          <w:sz w:val="24"/>
          <w:szCs w:val="24"/>
        </w:rPr>
      </w:pPr>
      <w:r>
        <w:rPr>
          <w:sz w:val="24"/>
          <w:szCs w:val="24"/>
        </w:rPr>
        <w:t>Task 2</w:t>
      </w:r>
      <w:r w:rsidR="005B598F">
        <w:rPr>
          <w:sz w:val="24"/>
          <w:szCs w:val="24"/>
        </w:rPr>
        <w:t xml:space="preserve"> – Territorial Acquisition</w:t>
      </w:r>
    </w:p>
    <w:p w14:paraId="51048E0D" w14:textId="77777777" w:rsidR="00011EE7" w:rsidRDefault="00011EE7">
      <w:pPr>
        <w:rPr>
          <w:sz w:val="24"/>
          <w:szCs w:val="24"/>
        </w:rPr>
      </w:pPr>
    </w:p>
    <w:p w14:paraId="36CA7884" w14:textId="77777777" w:rsidR="00011EE7" w:rsidRDefault="00C93F29" w:rsidP="006C5BB6">
      <w:pPr>
        <w:pStyle w:val="ListParagraph"/>
        <w:numPr>
          <w:ilvl w:val="255"/>
          <w:numId w:val="0"/>
        </w:numPr>
        <w:rPr>
          <w:sz w:val="24"/>
          <w:szCs w:val="24"/>
        </w:rPr>
      </w:pPr>
      <w:commentRangeStart w:id="0"/>
      <w:r>
        <w:rPr>
          <w:sz w:val="24"/>
          <w:szCs w:val="24"/>
        </w:rPr>
        <w:t>2.0 Introduction</w:t>
      </w:r>
      <w:commentRangeEnd w:id="0"/>
      <w:r>
        <w:commentReference w:id="0"/>
      </w:r>
    </w:p>
    <w:p w14:paraId="482973D3" w14:textId="078CBB39" w:rsidR="00011EE7" w:rsidRPr="005B598F" w:rsidRDefault="00C93F29" w:rsidP="00BB7E3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Monopolisation</w:t>
      </w:r>
      <w:r>
        <w:rPr>
          <w:b/>
          <w:bCs/>
        </w:rPr>
        <w:t xml:space="preserve"> </w:t>
      </w:r>
      <w:r w:rsidRPr="006C5BB6">
        <w:t xml:space="preserve">is a </w:t>
      </w:r>
      <w:r>
        <w:t xml:space="preserve"> Territorial Acquisition based upon </w:t>
      </w:r>
      <w:r w:rsidR="005B598F">
        <w:t>Monopoly</w:t>
      </w:r>
      <w:bookmarkStart w:id="1" w:name="_GoBack"/>
      <w:bookmarkEnd w:id="1"/>
      <w:r>
        <w:t xml:space="preserve"> (</w:t>
      </w:r>
      <w:hyperlink r:id="rId10" w:history="1">
        <w:r>
          <w:rPr>
            <w:rStyle w:val="Hyperlink"/>
          </w:rPr>
          <w:t>https://www.hasbro.com/common/instruct/00009.pdf</w:t>
        </w:r>
      </w:hyperlink>
      <w:r w:rsidRPr="005B598F">
        <w:rPr>
          <w:rStyle w:val="Hyperlink"/>
          <w:color w:val="auto"/>
          <w:u w:val="none"/>
        </w:rPr>
        <w:t xml:space="preserve">) . </w:t>
      </w:r>
      <w:r w:rsidR="00BB7E31" w:rsidRPr="005B598F">
        <w:t>It</w:t>
      </w:r>
      <w:r w:rsidRPr="005B598F">
        <w:rPr>
          <w:rStyle w:val="Hyperlink"/>
          <w:color w:val="auto"/>
          <w:u w:val="none"/>
        </w:rPr>
        <w:t>is</w:t>
      </w:r>
      <w:r w:rsidRPr="005B598F">
        <w:rPr>
          <w:rStyle w:val="Hyperlink"/>
          <w:color w:val="auto"/>
        </w:rPr>
        <w:t xml:space="preserve"> </w:t>
      </w:r>
      <w:r>
        <w:t xml:space="preserve">playable by 2-4 people with the aim being to take over as much territory as possible. </w:t>
      </w:r>
    </w:p>
    <w:p w14:paraId="794D355F" w14:textId="424D43C3" w:rsidR="00011EE7" w:rsidRDefault="00011EE7"/>
    <w:p w14:paraId="220587E8" w14:textId="77777777" w:rsidR="00011EE7" w:rsidRDefault="00C93F29" w:rsidP="006C5BB6">
      <w:pPr>
        <w:pStyle w:val="ListParagraph"/>
        <w:numPr>
          <w:ilvl w:val="255"/>
          <w:numId w:val="0"/>
        </w:numPr>
      </w:pPr>
      <w:r>
        <w:t xml:space="preserve">2.1 </w:t>
      </w:r>
      <w:commentRangeStart w:id="2"/>
      <w:r>
        <w:t>Materials</w:t>
      </w:r>
      <w:commentRangeEnd w:id="2"/>
      <w:r>
        <w:commentReference w:id="2"/>
      </w:r>
    </w:p>
    <w:p w14:paraId="0DE87D90" w14:textId="44237750" w:rsidR="00011EE7" w:rsidRDefault="00011EE7">
      <w:pPr>
        <w:pStyle w:val="ListParagraph"/>
        <w:ind w:left="0"/>
      </w:pPr>
    </w:p>
    <w:p w14:paraId="2B25ADA5" w14:textId="658ABA73" w:rsidR="00011EE7" w:rsidRDefault="00C93F29">
      <w:r>
        <w:t>Game board (Fig 1)</w:t>
      </w:r>
      <w:r w:rsidRPr="00C93F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50E269" wp14:editId="510A9588">
            <wp:extent cx="4733925" cy="2567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1E11" w14:textId="3AF6AAA2" w:rsidR="00011EE7" w:rsidRDefault="00C93F29">
      <w:r>
        <w:t xml:space="preserve">Player tokens  </w:t>
      </w:r>
    </w:p>
    <w:p w14:paraId="795629DF" w14:textId="77777777" w:rsidR="00C93F29" w:rsidRDefault="00C93F29"/>
    <w:p w14:paraId="57FE3CD6" w14:textId="77777777" w:rsidR="00C93F29" w:rsidRDefault="00C93F29"/>
    <w:p w14:paraId="32791E37" w14:textId="77777777" w:rsidR="00C93F29" w:rsidRDefault="00C93F29"/>
    <w:p w14:paraId="00927D92" w14:textId="77777777" w:rsidR="00C93F29" w:rsidRDefault="00C93F29"/>
    <w:p w14:paraId="73CA9013" w14:textId="77777777" w:rsidR="00C93F29" w:rsidRDefault="00C93F29"/>
    <w:p w14:paraId="2D48F65A" w14:textId="77777777" w:rsidR="00C93F29" w:rsidRDefault="00C93F29"/>
    <w:p w14:paraId="52271FE6" w14:textId="77777777" w:rsidR="00C93F29" w:rsidRDefault="00C93F29"/>
    <w:p w14:paraId="0517D66D" w14:textId="77777777" w:rsidR="00C93F29" w:rsidRDefault="00C93F29"/>
    <w:p w14:paraId="08D1BC9E" w14:textId="77777777" w:rsidR="00C93F29" w:rsidRDefault="00C93F29"/>
    <w:p w14:paraId="44005708" w14:textId="3E406BEF" w:rsidR="00011EE7" w:rsidRDefault="00C93F29">
      <w:commentRangeStart w:id="3"/>
      <w:r>
        <w:tab/>
      </w:r>
      <w:commentRangeEnd w:id="3"/>
      <w:r>
        <w:commentReference w:id="3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AFE57D" w14:textId="37342327" w:rsidR="00011EE7" w:rsidRDefault="00C93F29">
      <w:r>
        <w:lastRenderedPageBreak/>
        <w:t xml:space="preserve">Cards that you claim when you buy a territory (Fig 2). </w:t>
      </w:r>
    </w:p>
    <w:p w14:paraId="7403A534" w14:textId="2184A7B9" w:rsidR="00011EE7" w:rsidRDefault="00C93F29">
      <w:r w:rsidRPr="00011271">
        <w:rPr>
          <w:b/>
          <w:bCs/>
          <w:noProof/>
        </w:rPr>
        <w:drawing>
          <wp:inline distT="0" distB="0" distL="0" distR="0" wp14:anchorId="22B74106" wp14:editId="6B4640EB">
            <wp:extent cx="1571625" cy="362013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AFF4" w14:textId="1FA6CAEA" w:rsidR="00011EE7" w:rsidRDefault="00C93F29">
      <w:r>
        <w:t>Pen and paper to keep track of how many troops you have.</w:t>
      </w:r>
    </w:p>
    <w:p w14:paraId="456ED14D" w14:textId="792319ED" w:rsidR="00011EE7" w:rsidRDefault="00C93F29">
      <w:r>
        <w:t>2.2 Rules</w:t>
      </w:r>
    </w:p>
    <w:p w14:paraId="4760511C" w14:textId="77777777" w:rsidR="00011EE7" w:rsidRDefault="00C93F2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Players move by rolling a 6-sided dice. If a player rolls a 3, they can move 1, 2, or 3 spaces. </w:t>
      </w:r>
    </w:p>
    <w:p w14:paraId="55148CB7" w14:textId="77777777" w:rsidR="00011EE7" w:rsidRDefault="00C93F2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If you land on an unoccupied tile, you can claim it.</w:t>
      </w:r>
    </w:p>
    <w:p w14:paraId="106737C1" w14:textId="77777777" w:rsidR="00011EE7" w:rsidRDefault="00C93F29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If you land on an occupied tile, you can choose to battle for that tile.</w:t>
      </w:r>
    </w:p>
    <w:p w14:paraId="62D29079" w14:textId="77777777" w:rsidR="00011EE7" w:rsidRDefault="00C93F29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If you land on a chance deck, you pick up a card from the chance deck and you could either get a good or a bad card, such as gaining or losing troops.</w:t>
      </w:r>
    </w:p>
    <w:p w14:paraId="42FD55FD" w14:textId="77777777" w:rsidR="00011EE7" w:rsidRDefault="00C93F2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Battles are fought by using troops.</w:t>
      </w:r>
    </w:p>
    <w:p w14:paraId="0BD89132" w14:textId="77777777" w:rsidR="00011EE7" w:rsidRDefault="00011E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E46ED2E" w14:textId="77777777" w:rsidR="00011EE7" w:rsidRDefault="00C93F29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attacking player chooses how many troops they want to put into battle.</w:t>
      </w:r>
    </w:p>
    <w:p w14:paraId="5205B229" w14:textId="77777777" w:rsidR="00011EE7" w:rsidRDefault="00C93F29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defender uses their own troops on defence, and they continue to expend troops until one stop.</w:t>
      </w:r>
    </w:p>
    <w:p w14:paraId="3F90AE6E" w14:textId="77777777" w:rsidR="00011EE7" w:rsidRDefault="00C93F29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Each troop has a value.</w:t>
      </w:r>
    </w:p>
    <w:p w14:paraId="2C807C24" w14:textId="77777777" w:rsidR="00011EE7" w:rsidRDefault="00C93F29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battle then progresses, and the troops are expended. The winner then keeps the troops they have left over.</w:t>
      </w:r>
      <w:commentRangeStart w:id="4"/>
      <w:commentRangeEnd w:id="4"/>
      <w:r>
        <w:commentReference w:id="4"/>
      </w:r>
    </w:p>
    <w:p w14:paraId="756F36AE" w14:textId="77777777" w:rsidR="00011EE7" w:rsidRDefault="00011E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691A43A" w14:textId="77777777" w:rsidR="00011EE7" w:rsidRDefault="00C93F2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1.3 Playtesting</w:t>
      </w:r>
    </w:p>
    <w:p w14:paraId="5C561804" w14:textId="77777777" w:rsidR="00011EE7" w:rsidRDefault="00011E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DE42E36" w14:textId="77777777" w:rsidR="00011EE7" w:rsidRDefault="00C93F2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There was no playtesting.</w:t>
      </w:r>
    </w:p>
    <w:p w14:paraId="65CDC8DF" w14:textId="77777777" w:rsidR="00011EE7" w:rsidRDefault="00011E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2A00B93" w14:textId="77777777" w:rsidR="00011EE7" w:rsidRDefault="00C93F2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1.4 Discussion</w:t>
      </w:r>
    </w:p>
    <w:p w14:paraId="70E8C3D7" w14:textId="77777777" w:rsidR="00011EE7" w:rsidRDefault="00011E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CAE0D36" w14:textId="77777777" w:rsidR="00011EE7" w:rsidRDefault="00C93F2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From creating the game, we realised that we would need a way to buy territories, so we decided as a team that we would make each territory cost troops to “guard” each territory and in return, each territory will give you troops during your turn.</w:t>
      </w:r>
    </w:p>
    <w:p w14:paraId="2C3D9F12" w14:textId="77777777" w:rsidR="00011EE7" w:rsidRDefault="00011E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30C2FD5" w14:textId="77777777" w:rsidR="00011EE7" w:rsidRDefault="00C93F2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1.5 Reflection</w:t>
      </w:r>
    </w:p>
    <w:p w14:paraId="1593E45C" w14:textId="77777777" w:rsidR="00011EE7" w:rsidRDefault="00011EE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5AC5910" w14:textId="24C53699" w:rsidR="00011EE7" w:rsidRDefault="00C93F29">
      <w:pPr>
        <w:rPr>
          <w:sz w:val="24"/>
          <w:szCs w:val="24"/>
        </w:rPr>
      </w:pPr>
      <w:r>
        <w:rPr>
          <w:sz w:val="24"/>
          <w:szCs w:val="24"/>
        </w:rPr>
        <w:t xml:space="preserve">The team I had worked with was </w:t>
      </w:r>
      <w:proofErr w:type="spellStart"/>
      <w:r>
        <w:rPr>
          <w:sz w:val="24"/>
          <w:szCs w:val="24"/>
        </w:rPr>
        <w:t>Danyal</w:t>
      </w:r>
      <w:proofErr w:type="spellEnd"/>
      <w:r>
        <w:rPr>
          <w:sz w:val="24"/>
          <w:szCs w:val="24"/>
        </w:rPr>
        <w:t xml:space="preserve"> Mahmood and Brennon Frankli</w:t>
      </w:r>
      <w:r w:rsidR="00BB5AA6">
        <w:rPr>
          <w:sz w:val="24"/>
          <w:szCs w:val="24"/>
        </w:rPr>
        <w:t>n. What I had learned from making this game is that we need to make sure we know what each teammate is doing because</w:t>
      </w:r>
      <w:r w:rsidR="007066D0">
        <w:rPr>
          <w:sz w:val="24"/>
          <w:szCs w:val="24"/>
        </w:rPr>
        <w:t xml:space="preserve"> it would mean we know what the each of us are doing and would make progress quicker since we know what each other is doing.</w:t>
      </w:r>
    </w:p>
    <w:p w14:paraId="1FE1AB22" w14:textId="77777777" w:rsidR="00011EE7" w:rsidRDefault="00011EE7"/>
    <w:sectPr w:rsidR="00011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w26" w:date="2020-10-15T15:07:00Z" w:initials="">
    <w:p w14:paraId="1C5B34C4" w14:textId="77777777" w:rsidR="00011EE7" w:rsidRDefault="00C93F29">
      <w:pPr>
        <w:pStyle w:val="CommentText"/>
      </w:pPr>
      <w:r>
        <w:t xml:space="preserve">As we build up the topics start incrementing them Then when you create the report you will clearly indicate which sections are related and differentiated. </w:t>
      </w:r>
    </w:p>
    <w:p w14:paraId="33A51245" w14:textId="77777777" w:rsidR="00011EE7" w:rsidRDefault="00011EE7">
      <w:pPr>
        <w:pStyle w:val="CommentText"/>
      </w:pPr>
    </w:p>
  </w:comment>
  <w:comment w:id="2" w:author="asw26" w:date="2020-10-15T15:10:00Z" w:initials="">
    <w:p w14:paraId="472D6A9A" w14:textId="77777777" w:rsidR="00011EE7" w:rsidRDefault="00C93F29">
      <w:pPr>
        <w:pStyle w:val="CommentText"/>
      </w:pPr>
      <w:r>
        <w:t xml:space="preserve">Make sure the figures have their own space and are not crammed within the text. </w:t>
      </w:r>
    </w:p>
  </w:comment>
  <w:comment w:id="3" w:author="asw26" w:date="2020-10-15T15:10:00Z" w:initials="">
    <w:p w14:paraId="08C07511" w14:textId="77777777" w:rsidR="00011EE7" w:rsidRDefault="00C93F29">
      <w:pPr>
        <w:pStyle w:val="CommentText"/>
      </w:pPr>
      <w:r>
        <w:t>Label figures correctly as we have shown you.</w:t>
      </w:r>
    </w:p>
  </w:comment>
  <w:comment w:id="4" w:author="asw26" w:date="2020-10-15T15:13:00Z" w:initials="">
    <w:p w14:paraId="3BB17D11" w14:textId="77777777" w:rsidR="00011EE7" w:rsidRDefault="00C93F29">
      <w:pPr>
        <w:pStyle w:val="CommentText"/>
      </w:pPr>
      <w:r>
        <w:t xml:space="preserve">Good. This bit is quite clear.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A51245" w15:done="1"/>
  <w15:commentEx w15:paraId="472D6A9A" w15:done="1"/>
  <w15:commentEx w15:paraId="08C07511" w15:done="1"/>
  <w15:commentEx w15:paraId="3BB17D11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A51245" w16cid:durableId="233800E2"/>
  <w16cid:commentId w16cid:paraId="472D6A9A" w16cid:durableId="233800E3"/>
  <w16cid:commentId w16cid:paraId="08C07511" w16cid:durableId="233800E4"/>
  <w16cid:commentId w16cid:paraId="3BB17D11" w16cid:durableId="233800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5D87"/>
    <w:multiLevelType w:val="multilevel"/>
    <w:tmpl w:val="16795D87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B2D561E"/>
    <w:multiLevelType w:val="multilevel"/>
    <w:tmpl w:val="1B2D56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523C9"/>
    <w:multiLevelType w:val="multilevel"/>
    <w:tmpl w:val="2C3523C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ED7"/>
    <w:rsid w:val="00011EE7"/>
    <w:rsid w:val="00041ED7"/>
    <w:rsid w:val="00272F44"/>
    <w:rsid w:val="002A508C"/>
    <w:rsid w:val="005B598F"/>
    <w:rsid w:val="00603456"/>
    <w:rsid w:val="006C5BB6"/>
    <w:rsid w:val="007066D0"/>
    <w:rsid w:val="009727F3"/>
    <w:rsid w:val="00B9787E"/>
    <w:rsid w:val="00BB5AA6"/>
    <w:rsid w:val="00BB7E31"/>
    <w:rsid w:val="00C10ABE"/>
    <w:rsid w:val="00C93F29"/>
    <w:rsid w:val="00DC0D5D"/>
    <w:rsid w:val="00E276C4"/>
    <w:rsid w:val="00EB2206"/>
    <w:rsid w:val="09E8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2F8D0A"/>
  <w15:docId w15:val="{2D1E545E-ABFB-49F1-9FBB-3B10C65D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www.hasbro.com/common/instruct/00009.pdf" TargetMode="External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690BBB-4EA5-4279-9A54-34E2E8C35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Evans</dc:creator>
  <cp:lastModifiedBy>Jessica Evans</cp:lastModifiedBy>
  <cp:revision>9</cp:revision>
  <dcterms:created xsi:type="dcterms:W3CDTF">2020-10-13T15:46:00Z</dcterms:created>
  <dcterms:modified xsi:type="dcterms:W3CDTF">2020-11-09T00:35:00Z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