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510A" w14:textId="28BEC16B" w:rsidR="00420B45" w:rsidRPr="00074F84" w:rsidRDefault="00C44079" w:rsidP="00C44079">
      <w:pPr>
        <w:spacing w:after="0" w:line="240" w:lineRule="auto"/>
        <w:rPr>
          <w:sz w:val="24"/>
          <w:szCs w:val="24"/>
        </w:rPr>
      </w:pPr>
      <w:r w:rsidRPr="00074F84">
        <w:rPr>
          <w:sz w:val="24"/>
          <w:szCs w:val="24"/>
        </w:rPr>
        <w:t>02/10/2020</w:t>
      </w:r>
    </w:p>
    <w:p w14:paraId="13CC566A" w14:textId="019EFD3E" w:rsidR="00C44079" w:rsidRPr="00074F84" w:rsidRDefault="00C44079">
      <w:pPr>
        <w:rPr>
          <w:sz w:val="24"/>
          <w:szCs w:val="24"/>
        </w:rPr>
      </w:pPr>
    </w:p>
    <w:p w14:paraId="4B65D817" w14:textId="51335578" w:rsidR="00C44079" w:rsidRDefault="00B60805" w:rsidP="002E6AAC">
      <w:pPr>
        <w:spacing w:after="0" w:line="240" w:lineRule="auto"/>
        <w:rPr>
          <w:sz w:val="24"/>
          <w:szCs w:val="24"/>
        </w:rPr>
      </w:pPr>
      <w:r w:rsidRPr="00074F84">
        <w:rPr>
          <w:noProof/>
          <w:sz w:val="24"/>
          <w:szCs w:val="24"/>
        </w:rPr>
        <w:drawing>
          <wp:anchor distT="0" distB="0" distL="114300" distR="114300" simplePos="0" relativeHeight="251658240" behindDoc="1" locked="0" layoutInCell="1" allowOverlap="1" wp14:anchorId="6350301F" wp14:editId="0B082DBF">
            <wp:simplePos x="0" y="0"/>
            <wp:positionH relativeFrom="page">
              <wp:align>right</wp:align>
            </wp:positionH>
            <wp:positionV relativeFrom="paragraph">
              <wp:posOffset>1138185</wp:posOffset>
            </wp:positionV>
            <wp:extent cx="3916045" cy="5601970"/>
            <wp:effectExtent l="0" t="0" r="8255" b="0"/>
            <wp:wrapTight wrapText="bothSides">
              <wp:wrapPolygon edited="0">
                <wp:start x="0" y="0"/>
                <wp:lineTo x="0" y="21522"/>
                <wp:lineTo x="21540" y="21522"/>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16045" cy="5601970"/>
                    </a:xfrm>
                    <a:prstGeom prst="rect">
                      <a:avLst/>
                    </a:prstGeom>
                  </pic:spPr>
                </pic:pic>
              </a:graphicData>
            </a:graphic>
            <wp14:sizeRelH relativeFrom="margin">
              <wp14:pctWidth>0</wp14:pctWidth>
            </wp14:sizeRelH>
            <wp14:sizeRelV relativeFrom="margin">
              <wp14:pctHeight>0</wp14:pctHeight>
            </wp14:sizeRelV>
          </wp:anchor>
        </w:drawing>
      </w:r>
      <w:r w:rsidR="00074F84" w:rsidRPr="00074F84">
        <w:rPr>
          <w:sz w:val="24"/>
          <w:szCs w:val="24"/>
        </w:rPr>
        <w:t>The game today was about</w:t>
      </w:r>
      <w:r w:rsidR="00074F84">
        <w:rPr>
          <w:sz w:val="24"/>
          <w:szCs w:val="24"/>
        </w:rPr>
        <w:t xml:space="preserve"> employability skills. The game my team came up with was based on the game Sheriff of Nottingham. In our game, there is a group of people, one being the Employer and the rest being</w:t>
      </w:r>
      <w:r>
        <w:rPr>
          <w:sz w:val="24"/>
          <w:szCs w:val="24"/>
        </w:rPr>
        <w:t xml:space="preserve"> people applying for the job. Players will have six cards that contain both good skills and bad skills. Each cards will have points on, Bad skill cards having twice the amount as the good skill cards. </w:t>
      </w:r>
      <w:r w:rsidRPr="00B60805">
        <w:rPr>
          <w:sz w:val="24"/>
          <w:szCs w:val="24"/>
        </w:rPr>
        <w:t xml:space="preserve">The players can decide what cards they want to pass by the Employer without showing them what’s on the cards. They then have to say what cards they have, but they’ll need to bluff if they want to get their illegal bad skills cards past. You </w:t>
      </w:r>
      <w:r w:rsidRPr="00B60805">
        <w:rPr>
          <w:sz w:val="24"/>
          <w:szCs w:val="24"/>
        </w:rPr>
        <w:t>cannot</w:t>
      </w:r>
      <w:r w:rsidRPr="00B60805">
        <w:rPr>
          <w:sz w:val="24"/>
          <w:szCs w:val="24"/>
        </w:rPr>
        <w:t xml:space="preserve"> lie about the </w:t>
      </w:r>
      <w:r w:rsidRPr="00B60805">
        <w:rPr>
          <w:sz w:val="24"/>
          <w:szCs w:val="24"/>
        </w:rPr>
        <w:t>number</w:t>
      </w:r>
      <w:r w:rsidRPr="00B60805">
        <w:rPr>
          <w:sz w:val="24"/>
          <w:szCs w:val="24"/>
        </w:rPr>
        <w:t xml:space="preserve"> of cards you put forward.</w:t>
      </w:r>
      <w:r>
        <w:rPr>
          <w:sz w:val="24"/>
          <w:szCs w:val="24"/>
        </w:rPr>
        <w:t xml:space="preserve"> It is up to the Employer to decide if they believe the Player. If they believe the player, then they can get through and can top up on the points they earned at the end of the round. </w:t>
      </w:r>
      <w:r w:rsidRPr="00B60805">
        <w:rPr>
          <w:sz w:val="24"/>
          <w:szCs w:val="24"/>
        </w:rPr>
        <w:t xml:space="preserve">If the Employer decides to look at the cards and sees a bad skill, the player </w:t>
      </w:r>
      <w:r w:rsidRPr="00B60805">
        <w:rPr>
          <w:sz w:val="24"/>
          <w:szCs w:val="24"/>
        </w:rPr>
        <w:t>must</w:t>
      </w:r>
      <w:r w:rsidRPr="00B60805">
        <w:rPr>
          <w:sz w:val="24"/>
          <w:szCs w:val="24"/>
        </w:rPr>
        <w:t xml:space="preserve"> give the employer points </w:t>
      </w:r>
      <w:r w:rsidRPr="00B60805">
        <w:rPr>
          <w:sz w:val="24"/>
          <w:szCs w:val="24"/>
        </w:rPr>
        <w:t>equalling</w:t>
      </w:r>
      <w:r w:rsidRPr="00B60805">
        <w:rPr>
          <w:sz w:val="24"/>
          <w:szCs w:val="24"/>
        </w:rPr>
        <w:t xml:space="preserve"> to the amount of bad skills found. If the player has only good cards, then the employer </w:t>
      </w:r>
      <w:r w:rsidRPr="00B60805">
        <w:rPr>
          <w:sz w:val="24"/>
          <w:szCs w:val="24"/>
        </w:rPr>
        <w:t>must</w:t>
      </w:r>
      <w:r w:rsidRPr="00B60805">
        <w:rPr>
          <w:sz w:val="24"/>
          <w:szCs w:val="24"/>
        </w:rPr>
        <w:t xml:space="preserve"> give the player points </w:t>
      </w:r>
      <w:r w:rsidRPr="00B60805">
        <w:rPr>
          <w:sz w:val="24"/>
          <w:szCs w:val="24"/>
        </w:rPr>
        <w:t>equalling</w:t>
      </w:r>
      <w:r w:rsidRPr="00B60805">
        <w:rPr>
          <w:sz w:val="24"/>
          <w:szCs w:val="24"/>
        </w:rPr>
        <w:t xml:space="preserve"> to </w:t>
      </w:r>
      <w:r w:rsidR="002E6AAC" w:rsidRPr="00B60805">
        <w:rPr>
          <w:sz w:val="24"/>
          <w:szCs w:val="24"/>
        </w:rPr>
        <w:t>all</w:t>
      </w:r>
      <w:r w:rsidRPr="00B60805">
        <w:rPr>
          <w:sz w:val="24"/>
          <w:szCs w:val="24"/>
        </w:rPr>
        <w:t xml:space="preserve"> the cards they tried getting through.</w:t>
      </w:r>
      <w:r w:rsidR="002E6AAC">
        <w:rPr>
          <w:sz w:val="24"/>
          <w:szCs w:val="24"/>
        </w:rPr>
        <w:t xml:space="preserve"> At the end, everybody must show what cards they have and the players who passed will get the points from their cards.</w:t>
      </w:r>
    </w:p>
    <w:p w14:paraId="51D63166" w14:textId="4EA1909B" w:rsidR="002E6AAC" w:rsidRDefault="002E6AAC">
      <w:pPr>
        <w:rPr>
          <w:sz w:val="24"/>
          <w:szCs w:val="24"/>
        </w:rPr>
      </w:pPr>
    </w:p>
    <w:p w14:paraId="27356E1D" w14:textId="6B88A385" w:rsidR="002E6AAC" w:rsidRDefault="002E6AAC">
      <w:pPr>
        <w:rPr>
          <w:sz w:val="24"/>
          <w:szCs w:val="24"/>
        </w:rPr>
      </w:pPr>
      <w:r>
        <w:rPr>
          <w:sz w:val="24"/>
          <w:szCs w:val="24"/>
        </w:rPr>
        <w:t>We did not have enough time to playtest the game sadly. However, from creating the game itself, we realised some mistakes that could have been fixed, such as the amount of points the player is given at the start and the points on the cards. We also rectified the game for those playing online as our group was all online. To play online, you bring up a D20 dice roll online and what number you get corresponds to the number at the bottom right of the cards.</w:t>
      </w:r>
    </w:p>
    <w:p w14:paraId="73F60E5D" w14:textId="4191F91A" w:rsidR="002E6AAC" w:rsidRDefault="002E6AAC">
      <w:pPr>
        <w:rPr>
          <w:sz w:val="24"/>
          <w:szCs w:val="24"/>
        </w:rPr>
      </w:pPr>
    </w:p>
    <w:p w14:paraId="180E22E7" w14:textId="54AA9596" w:rsidR="002E6AAC" w:rsidRDefault="002E6AAC">
      <w:pPr>
        <w:rPr>
          <w:sz w:val="24"/>
          <w:szCs w:val="24"/>
        </w:rPr>
      </w:pPr>
      <w:r>
        <w:rPr>
          <w:sz w:val="24"/>
          <w:szCs w:val="24"/>
        </w:rPr>
        <w:t xml:space="preserve">Some of the key employability skills I learned during this is teamwork, as we had little time and had to delegate roles, creativity and quick thinking because we only had an hour to make the game, play test it and make a presentation, so we needed to be quick and </w:t>
      </w:r>
      <w:r>
        <w:rPr>
          <w:sz w:val="24"/>
          <w:szCs w:val="24"/>
        </w:rPr>
        <w:lastRenderedPageBreak/>
        <w:t>creative. Flexibility is also a key employability skill as you need to be flexible with out time and make sure we hit deadlines.</w:t>
      </w:r>
    </w:p>
    <w:p w14:paraId="2F396C91" w14:textId="4906BEAF" w:rsidR="00742597" w:rsidRDefault="00742597">
      <w:pPr>
        <w:rPr>
          <w:sz w:val="24"/>
          <w:szCs w:val="24"/>
        </w:rPr>
      </w:pPr>
    </w:p>
    <w:p w14:paraId="22CE0868" w14:textId="5574D912" w:rsidR="00742597" w:rsidRPr="00074F84" w:rsidRDefault="00742597">
      <w:pPr>
        <w:rPr>
          <w:sz w:val="24"/>
          <w:szCs w:val="24"/>
        </w:rPr>
      </w:pPr>
      <w:r>
        <w:rPr>
          <w:sz w:val="24"/>
          <w:szCs w:val="24"/>
        </w:rPr>
        <w:t xml:space="preserve">The team I had worked with was </w:t>
      </w:r>
      <w:bookmarkStart w:id="0" w:name="_GoBack"/>
      <w:bookmarkEnd w:id="0"/>
      <w:proofErr w:type="spellStart"/>
      <w:r w:rsidRPr="00742597">
        <w:rPr>
          <w:sz w:val="24"/>
          <w:szCs w:val="24"/>
        </w:rPr>
        <w:t>Danyal</w:t>
      </w:r>
      <w:proofErr w:type="spellEnd"/>
      <w:r w:rsidRPr="00742597">
        <w:rPr>
          <w:sz w:val="24"/>
          <w:szCs w:val="24"/>
        </w:rPr>
        <w:t xml:space="preserve"> Mahmood, Mohammed</w:t>
      </w:r>
      <w:r>
        <w:rPr>
          <w:sz w:val="24"/>
          <w:szCs w:val="24"/>
        </w:rPr>
        <w:t xml:space="preserve"> and </w:t>
      </w:r>
      <w:r w:rsidRPr="00742597">
        <w:rPr>
          <w:sz w:val="24"/>
          <w:szCs w:val="24"/>
        </w:rPr>
        <w:t>Cory Arnett-O’Brien</w:t>
      </w:r>
    </w:p>
    <w:sectPr w:rsidR="00742597" w:rsidRPr="0007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33"/>
    <w:rsid w:val="00074F84"/>
    <w:rsid w:val="002E6AAC"/>
    <w:rsid w:val="00420B45"/>
    <w:rsid w:val="00742597"/>
    <w:rsid w:val="007C2433"/>
    <w:rsid w:val="00B60805"/>
    <w:rsid w:val="00C44079"/>
    <w:rsid w:val="00DD6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7FE7"/>
  <w15:chartTrackingRefBased/>
  <w15:docId w15:val="{423DBF17-6B04-4FCD-87EE-FF4B1AA7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Evans</dc:creator>
  <cp:keywords/>
  <dc:description/>
  <cp:lastModifiedBy>Jessica Evans</cp:lastModifiedBy>
  <cp:revision>4</cp:revision>
  <dcterms:created xsi:type="dcterms:W3CDTF">2020-10-02T15:40:00Z</dcterms:created>
  <dcterms:modified xsi:type="dcterms:W3CDTF">2020-10-02T16:38:00Z</dcterms:modified>
</cp:coreProperties>
</file>